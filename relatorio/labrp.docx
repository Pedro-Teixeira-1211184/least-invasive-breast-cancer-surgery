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8C88" w14:textId="0280E560" w:rsidR="0074709E" w:rsidRPr="00A04179" w:rsidRDefault="00A82413" w:rsidP="00270C14">
      <w:pPr>
        <w:pStyle w:val="Cabealho1"/>
        <w:ind w:left="998" w:hanging="431"/>
      </w:pPr>
      <w:bookmarkStart w:id="0" w:name="_Toc76115427"/>
      <w:r w:rsidRPr="00A04179">
        <w:t>Instituição de acolhimento - Laboratório de Reabilitação Psicossocial</w:t>
      </w:r>
      <w:bookmarkEnd w:id="0"/>
      <w:r w:rsidRPr="00A04179">
        <w:t xml:space="preserve"> </w:t>
      </w:r>
    </w:p>
    <w:p w14:paraId="591BC974" w14:textId="100B9A47" w:rsidR="005571CA" w:rsidRDefault="001861F8" w:rsidP="00EA5372">
      <w:pPr>
        <w:pStyle w:val="Cabealho2"/>
        <w:outlineLvl w:val="1"/>
      </w:pPr>
      <w:bookmarkStart w:id="1" w:name="_Toc76115428"/>
      <w:r>
        <w:t>Enquadramento da organização</w:t>
      </w:r>
      <w:bookmarkEnd w:id="1"/>
    </w:p>
    <w:p w14:paraId="40BD3F2C" w14:textId="51D33E54" w:rsidR="00A04179" w:rsidRPr="00A04179" w:rsidRDefault="00A04179" w:rsidP="00A04179">
      <w:r w:rsidRPr="00A04179">
        <w:t xml:space="preserve">O </w:t>
      </w:r>
      <w:proofErr w:type="spellStart"/>
      <w:r w:rsidR="00C12D52">
        <w:t>LabRP</w:t>
      </w:r>
      <w:proofErr w:type="spellEnd"/>
      <w:r w:rsidR="00C12D52">
        <w:t xml:space="preserve">, </w:t>
      </w:r>
      <w:r w:rsidRPr="00A04179">
        <w:t xml:space="preserve">fundado em 2008, </w:t>
      </w:r>
      <w:r>
        <w:t xml:space="preserve">surgiu como </w:t>
      </w:r>
      <w:r w:rsidRPr="00A04179">
        <w:t>fruto da afiliação entre os Conselhos Científicos da Escola Superior de Saúde do Instituto Politécnico do Porto</w:t>
      </w:r>
      <w:r>
        <w:t xml:space="preserve"> (ESS/IPP)</w:t>
      </w:r>
      <w:r w:rsidRPr="00A04179">
        <w:t xml:space="preserve"> e </w:t>
      </w:r>
      <w:r>
        <w:t xml:space="preserve">da </w:t>
      </w:r>
      <w:r w:rsidRPr="00A04179">
        <w:t>Faculdade de Psicologia e Ciências da Educação da Universidade do Porto</w:t>
      </w:r>
      <w:r>
        <w:t xml:space="preserve"> (FPCEUP)</w:t>
      </w:r>
      <w:r w:rsidRPr="00A04179">
        <w:t>. Esta organização é dirigida por dois professores representantes</w:t>
      </w:r>
      <w:r>
        <w:t>, um</w:t>
      </w:r>
      <w:r w:rsidRPr="00A04179">
        <w:t xml:space="preserve"> de cada instituição, sendo eles a Professor Doutora Cristina Queirós por parte da FPCEUP e o Professor Doutor António Marques por parte da ESS/IP</w:t>
      </w:r>
      <w:r>
        <w:t>P</w:t>
      </w:r>
      <w:r w:rsidRPr="00A04179">
        <w:t>.</w:t>
      </w:r>
    </w:p>
    <w:p w14:paraId="6D17192A" w14:textId="0A1F4910" w:rsidR="00A04179" w:rsidRPr="00A04179" w:rsidRDefault="00A04179" w:rsidP="00A04179">
      <w:r w:rsidRPr="00A04179">
        <w:t xml:space="preserve">O </w:t>
      </w:r>
      <w:r>
        <w:t>edifício</w:t>
      </w:r>
      <w:r w:rsidRPr="00A04179">
        <w:t xml:space="preserve"> localiza-se nas instalações da </w:t>
      </w:r>
      <w:r w:rsidR="00C12D52">
        <w:t>ESS/</w:t>
      </w:r>
      <w:r w:rsidRPr="00A04179">
        <w:t xml:space="preserve"> IPP e caracteriza-se como sendo um espaço de intervenção, investigação, educação e formação, dedicado à promoção da funcionalidade, inclusão social e qualidade de vida para pessoas com experiência de doença mental ou em situação de exclusão social.</w:t>
      </w:r>
    </w:p>
    <w:p w14:paraId="45600804" w14:textId="036FB034" w:rsidR="001861F8" w:rsidRDefault="001861F8" w:rsidP="00EA5372">
      <w:pPr>
        <w:pStyle w:val="Cabealho2"/>
        <w:outlineLvl w:val="1"/>
      </w:pPr>
      <w:bookmarkStart w:id="2" w:name="_Toc76115429"/>
      <w:r>
        <w:t>Missão, Visão e Valores</w:t>
      </w:r>
      <w:bookmarkEnd w:id="2"/>
    </w:p>
    <w:p w14:paraId="6EC7617A" w14:textId="13A65379" w:rsidR="001D1537" w:rsidRDefault="001D1537" w:rsidP="001D1537">
      <w:r w:rsidRPr="001D1537">
        <w:t xml:space="preserve">A missão do </w:t>
      </w:r>
      <w:proofErr w:type="spellStart"/>
      <w:r w:rsidRPr="001D1537">
        <w:t>LabRP</w:t>
      </w:r>
      <w:proofErr w:type="spellEnd"/>
      <w:r w:rsidRPr="001D1537">
        <w:t xml:space="preserve"> é contribuir para a promoção da qualidade de vida e para inserção social de todas as pessoas com incapacidades psiquiátricas e/ou em situação de exclusão social, bem como de todos aqueles que com eles interagem</w:t>
      </w:r>
      <w:r>
        <w:t xml:space="preserve">, seguindo sempre a sua visão de sociedade digna, aberta e inclusiva. </w:t>
      </w:r>
    </w:p>
    <w:p w14:paraId="23A0E594" w14:textId="6B3A57CC" w:rsidR="001D1537" w:rsidRDefault="001D1537" w:rsidP="001D1537">
      <w:r>
        <w:t xml:space="preserve">Os valores defendidos por esta organização baseiam-se: </w:t>
      </w:r>
    </w:p>
    <w:p w14:paraId="6E942259" w14:textId="124E1B7B" w:rsidR="001D1537" w:rsidRDefault="001D1537" w:rsidP="001D1537">
      <w:r>
        <w:t>• Na promoção de formação para profissionais da área da saúde no âmbito da reabilitação psicossocial;</w:t>
      </w:r>
    </w:p>
    <w:p w14:paraId="43F6AA64" w14:textId="08F26548" w:rsidR="001D1537" w:rsidRDefault="001D1537" w:rsidP="001D1537">
      <w:r>
        <w:t>• No desenvolvimento de projetos de investigação para produção e disseminação de conhecimentos relacionados com a compreensão de todas as determinantes do processo de recuperação de pessoas em situação de doença mental e/ou exclusão social;</w:t>
      </w:r>
    </w:p>
    <w:p w14:paraId="68F3941E" w14:textId="54931545" w:rsidR="001D1537" w:rsidRDefault="001D1537" w:rsidP="001D1537">
      <w:r>
        <w:t>• Na reabilitação e promoção da qualidade de vida e inserção social do seu principal público-alvo por meio de implementação de ações centradas no desenvolvimento de competências funcionais e, através de recursos de suporte à integração e ao combate ao estigma e outros fatores inerentes à exclusão social;</w:t>
      </w:r>
    </w:p>
    <w:p w14:paraId="004DCD0E" w14:textId="60AC4B7D" w:rsidR="001D1537" w:rsidRPr="001D1537" w:rsidRDefault="001D1537" w:rsidP="001D1537">
      <w:r>
        <w:lastRenderedPageBreak/>
        <w:t>• Na promoção e difusão da compreensão das especificidades associadas à Reabilitação Psicossocial – levada a cabo por meio de articulação com outros agentes, nomeadamente aqueles que se encontram integrados na rede de referenciação de cuidados de psiquiatria e saúde mental a nível nacional.</w:t>
      </w:r>
    </w:p>
    <w:p w14:paraId="1EDA2958" w14:textId="656FF7DD" w:rsidR="001861F8" w:rsidRDefault="001861F8" w:rsidP="00EA5372">
      <w:pPr>
        <w:pStyle w:val="Cabealho2"/>
        <w:outlineLvl w:val="1"/>
      </w:pPr>
      <w:bookmarkStart w:id="3" w:name="_Toc76115430"/>
      <w:r>
        <w:t>Estrutura</w:t>
      </w:r>
      <w:r w:rsidR="0040406E">
        <w:t>, cultura e comunicação</w:t>
      </w:r>
      <w:r>
        <w:t xml:space="preserve"> organizacional</w:t>
      </w:r>
      <w:bookmarkEnd w:id="3"/>
      <w:r>
        <w:t xml:space="preserve"> </w:t>
      </w:r>
    </w:p>
    <w:p w14:paraId="6403BC33" w14:textId="421E42DE" w:rsidR="001D1537" w:rsidRPr="001D1537" w:rsidRDefault="001D1537" w:rsidP="001D1537">
      <w:r w:rsidRPr="001D1537">
        <w:t xml:space="preserve">O </w:t>
      </w:r>
      <w:proofErr w:type="spellStart"/>
      <w:r w:rsidRPr="001D1537">
        <w:t>LabRP</w:t>
      </w:r>
      <w:proofErr w:type="spellEnd"/>
      <w:r>
        <w:t xml:space="preserve"> </w:t>
      </w:r>
      <w:r w:rsidRPr="001D1537">
        <w:t xml:space="preserve">foca a sua atenção em quatro principais áreas de intervenção: </w:t>
      </w:r>
      <w:r w:rsidR="00E246CE" w:rsidRPr="001D1537">
        <w:t xml:space="preserve">Recuperação </w:t>
      </w:r>
      <w:r w:rsidRPr="001D1537">
        <w:t xml:space="preserve">e </w:t>
      </w:r>
      <w:r w:rsidR="00E246CE" w:rsidRPr="001D1537">
        <w:t>Inovação Social</w:t>
      </w:r>
      <w:r w:rsidRPr="001D1537">
        <w:t xml:space="preserve">, </w:t>
      </w:r>
      <w:r w:rsidR="00E246CE" w:rsidRPr="001D1537">
        <w:t xml:space="preserve">Emoções </w:t>
      </w:r>
      <w:r w:rsidRPr="001D1537">
        <w:t xml:space="preserve">e </w:t>
      </w:r>
      <w:r w:rsidR="00E246CE" w:rsidRPr="001D1537">
        <w:t>Stress</w:t>
      </w:r>
      <w:r w:rsidRPr="001D1537">
        <w:t xml:space="preserve">, </w:t>
      </w:r>
      <w:proofErr w:type="spellStart"/>
      <w:r w:rsidR="00E246CE" w:rsidRPr="001D1537">
        <w:t>Neurocognição</w:t>
      </w:r>
      <w:proofErr w:type="spellEnd"/>
      <w:r w:rsidR="00E246CE" w:rsidRPr="001D1537">
        <w:t xml:space="preserve"> </w:t>
      </w:r>
      <w:r w:rsidRPr="001D1537">
        <w:t xml:space="preserve">e </w:t>
      </w:r>
      <w:r w:rsidR="00E246CE" w:rsidRPr="001D1537">
        <w:t xml:space="preserve">Saúde Mental </w:t>
      </w:r>
      <w:r w:rsidRPr="001D1537">
        <w:t xml:space="preserve">e </w:t>
      </w:r>
      <w:r w:rsidR="00E246CE" w:rsidRPr="001D1537">
        <w:t>Envelheciment</w:t>
      </w:r>
      <w:r w:rsidR="00E246CE">
        <w:t>o</w:t>
      </w:r>
      <w:r w:rsidR="007965F7">
        <w:t xml:space="preserve">. O objetivo é a reabilitação psicossocial nestas áreas, nomeadamente através do </w:t>
      </w:r>
      <w:r w:rsidR="0052319A">
        <w:t>recurso a</w:t>
      </w:r>
      <w:r w:rsidR="007965F7">
        <w:t xml:space="preserve"> tecnologias</w:t>
      </w:r>
      <w:r w:rsidR="0052319A">
        <w:t xml:space="preserve"> digitais</w:t>
      </w:r>
      <w:r w:rsidR="007965F7">
        <w:t xml:space="preserve"> como a realidade virtual. </w:t>
      </w:r>
    </w:p>
    <w:p w14:paraId="0B73AD5F" w14:textId="11B36A25" w:rsidR="001D1537" w:rsidRPr="001D1537" w:rsidRDefault="007965F7" w:rsidP="001D1537">
      <w:r>
        <w:t xml:space="preserve">A organização trabalha de acordo com </w:t>
      </w:r>
      <w:r w:rsidR="001D1537" w:rsidRPr="001D1537">
        <w:t xml:space="preserve">uma estrutura de projetos que procuram dar resposta a uma ou várias das suas áreas de atuação. Estes projetos são geralmente coordenados por professores Investigadores que constituem equipas com alguns </w:t>
      </w:r>
      <w:r w:rsidR="00E45F48">
        <w:t>estudantes</w:t>
      </w:r>
      <w:r w:rsidR="00E45F48" w:rsidRPr="001D1537">
        <w:t xml:space="preserve"> </w:t>
      </w:r>
      <w:r w:rsidR="001D1537" w:rsidRPr="001D1537">
        <w:t>que desempenham tarefas de investigação.</w:t>
      </w:r>
      <w:r>
        <w:t xml:space="preserve"> Desta forma, existe também uma grande importância do trabalho </w:t>
      </w:r>
      <w:r w:rsidR="001D1537" w:rsidRPr="001D1537">
        <w:t xml:space="preserve">em equipa, uma vez que a cada projeto está afeto a uma equipa de investigação. </w:t>
      </w:r>
    </w:p>
    <w:p w14:paraId="6FCED6C6" w14:textId="569EF16D" w:rsidR="001D1537" w:rsidRPr="001D1537" w:rsidRDefault="001D1537" w:rsidP="001D1537">
      <w:r w:rsidRPr="001D1537">
        <w:t xml:space="preserve">Os recursos humanos do </w:t>
      </w:r>
      <w:proofErr w:type="spellStart"/>
      <w:r w:rsidRPr="001D1537">
        <w:t>LabRP</w:t>
      </w:r>
      <w:proofErr w:type="spellEnd"/>
      <w:r w:rsidRPr="001D1537">
        <w:t xml:space="preserve"> dividem-se entre a Direção (que coordena todos os colaboradores, nomeadamente os Investigadores, Estagiários e Bolseiros de Investigação) e a Equipa de Trabalho, da qual os membros de direção podem também fazer parte. </w:t>
      </w:r>
    </w:p>
    <w:p w14:paraId="14CD08F4" w14:textId="3EDBE641" w:rsidR="001D1537" w:rsidRDefault="001D1537" w:rsidP="001D1537">
      <w:r w:rsidRPr="001D1537">
        <w:t xml:space="preserve">A Equipa de Trabalho do </w:t>
      </w:r>
      <w:proofErr w:type="spellStart"/>
      <w:r w:rsidRPr="001D1537">
        <w:t>LabRP</w:t>
      </w:r>
      <w:proofErr w:type="spellEnd"/>
      <w:r w:rsidRPr="001D1537">
        <w:t xml:space="preserve"> tem um número variável de membros. Este número varia consoante os projetos em que a instituição se encontra envolvida num determinado período. O número de membros pode também variar consoante a complexidade dos projetos.</w:t>
      </w:r>
      <w:r w:rsidR="004A5158">
        <w:t xml:space="preserve"> </w:t>
      </w:r>
    </w:p>
    <w:p w14:paraId="47F92788" w14:textId="72807658" w:rsidR="004A5158" w:rsidRDefault="004A5158" w:rsidP="001D1537">
      <w:r>
        <w:t xml:space="preserve">O organograma do </w:t>
      </w:r>
      <w:proofErr w:type="spellStart"/>
      <w:r>
        <w:t>LabRP</w:t>
      </w:r>
      <w:proofErr w:type="spellEnd"/>
      <w:r>
        <w:t xml:space="preserve"> é apresentado na Figura A e reflete toda a informação mencionada anteriormente. </w:t>
      </w:r>
    </w:p>
    <w:p w14:paraId="0B08D27A" w14:textId="14C9E3F6" w:rsidR="004A5158" w:rsidRDefault="004A5158" w:rsidP="004A5158">
      <w:r>
        <w:t xml:space="preserve">No que concerne à cultura organizacional, esta baseia-se num ambiente acolhedor e descontraído, potencializado por uma lógica de trabalho por objetivos e com a realização de reuniões periódicas regulares. A comunicação é geralmente realizada através de meios informais como e-mail, zoom ou a rede social whatsapp. A vertente </w:t>
      </w:r>
      <w:r>
        <w:lastRenderedPageBreak/>
        <w:t xml:space="preserve">verbal e de convivência é também incentivada, mas foi muitas vezes impossível devido ao presente estado de pandemia. </w:t>
      </w:r>
    </w:p>
    <w:p w14:paraId="7DF416D2" w14:textId="5BC2FB98" w:rsidR="004A5158" w:rsidRPr="004A5158" w:rsidRDefault="004A5158" w:rsidP="007C44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41B48D3" wp14:editId="1F62ACCA">
                <wp:simplePos x="0" y="0"/>
                <wp:positionH relativeFrom="column">
                  <wp:posOffset>671195</wp:posOffset>
                </wp:positionH>
                <wp:positionV relativeFrom="paragraph">
                  <wp:posOffset>793750</wp:posOffset>
                </wp:positionV>
                <wp:extent cx="337820" cy="312420"/>
                <wp:effectExtent l="0" t="0" r="24130" b="11430"/>
                <wp:wrapTight wrapText="bothSides">
                  <wp:wrapPolygon edited="0">
                    <wp:start x="0" y="0"/>
                    <wp:lineTo x="0" y="21073"/>
                    <wp:lineTo x="21925" y="21073"/>
                    <wp:lineTo x="21925" y="0"/>
                    <wp:lineTo x="0" y="0"/>
                  </wp:wrapPolygon>
                </wp:wrapTight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59F4" id="Retângulo 25" o:spid="_x0000_s1026" style="position:absolute;margin-left:52.85pt;margin-top:62.5pt;width:26.6pt;height:24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" fillcolor="white [3212]" strokecolor="white [3212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005E6" wp14:editId="3B2C8F38">
                <wp:simplePos x="0" y="0"/>
                <wp:positionH relativeFrom="column">
                  <wp:posOffset>1710690</wp:posOffset>
                </wp:positionH>
                <wp:positionV relativeFrom="paragraph">
                  <wp:posOffset>492125</wp:posOffset>
                </wp:positionV>
                <wp:extent cx="0" cy="632460"/>
                <wp:effectExtent l="0" t="0" r="38100" b="3429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AD61" id="Conexão reta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38.75pt" to="134.7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" strokecolor="#7f5f00 [16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BDDEDD7" wp14:editId="278B9F30">
                <wp:simplePos x="0" y="0"/>
                <wp:positionH relativeFrom="column">
                  <wp:posOffset>782320</wp:posOffset>
                </wp:positionH>
                <wp:positionV relativeFrom="paragraph">
                  <wp:posOffset>662305</wp:posOffset>
                </wp:positionV>
                <wp:extent cx="90170" cy="98425"/>
                <wp:effectExtent l="0" t="0" r="24130" b="15875"/>
                <wp:wrapTight wrapText="bothSides">
                  <wp:wrapPolygon edited="0">
                    <wp:start x="0" y="0"/>
                    <wp:lineTo x="0" y="20903"/>
                    <wp:lineTo x="22817" y="20903"/>
                    <wp:lineTo x="22817" y="0"/>
                    <wp:lineTo x="0" y="0"/>
                  </wp:wrapPolygon>
                </wp:wrapTight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9DF45" id="Retângulo 26" o:spid="_x0000_s1026" style="position:absolute;margin-left:61.6pt;margin-top:52.15pt;width:7.1pt;height:7.7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" fillcolor="white [3212]" strokecolor="white [3212]" strokeweight="1pt">
                <w10:wrap type="tight"/>
              </v:rect>
            </w:pict>
          </mc:Fallback>
        </mc:AlternateContent>
      </w:r>
      <w:bookmarkStart w:id="4" w:name="_Toc76115464"/>
      <w:r w:rsidR="007C44F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5E869BF" wp14:editId="0EF0F8BD">
                <wp:simplePos x="0" y="0"/>
                <wp:positionH relativeFrom="column">
                  <wp:posOffset>348615</wp:posOffset>
                </wp:positionH>
                <wp:positionV relativeFrom="paragraph">
                  <wp:posOffset>313055</wp:posOffset>
                </wp:positionV>
                <wp:extent cx="5410835" cy="2913380"/>
                <wp:effectExtent l="0" t="0" r="0" b="1270"/>
                <wp:wrapTopAndBottom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835" cy="2913380"/>
                          <a:chOff x="0" y="0"/>
                          <a:chExt cx="5410835" cy="2913380"/>
                        </a:xfrm>
                      </wpg:grpSpPr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835" cy="291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tângulo 5"/>
                        <wps:cNvSpPr/>
                        <wps:spPr>
                          <a:xfrm>
                            <a:off x="4371975" y="2286000"/>
                            <a:ext cx="7524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A2B6D" id="Agrupar 6" o:spid="_x0000_s1026" style="position:absolute;margin-left:27.45pt;margin-top:24.65pt;width:426.05pt;height:229.4pt;z-index:251698176" coordsize="54108,29133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TWFm&#10;YWxkYQAABZADAAIAAAAUAAAQoJAEAAIAAAAUAAAQtJKRAAIAAAADNzAAAJKSAAIAAAADNzAAAOoc&#10;AAcAAAgMAAAIlA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wMjE6MDc6MDIgMTA6NDE6NDQAMjAyMTowNzowMiAxMDo0&#10;MTo0NAAAAE0AYQBmAGEAbABkAGEAAAD/4Qsa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yMS0wNy0wMlQxMDo0MTo0NC43MDE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TWFmYWxkYTwvcmRmOmxpPjwvcmRmOlNlcT4N&#10;CgkJCTwvZGM6Y3JlYXRvcj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Dw/&#10;eHBhY2tldCBlbmQ9J3cnPz7/2wBDAAcFBQYFBAcGBQYIBwcIChELCgkJChUPEAwRGBUaGRgVGBcb&#10;HichGx0lHRcYIi4iJSgpKywrGiAvMy8qMicqKyr/2wBDAQcICAoJChQLCxQqHBgcKioqKioqKioq&#10;KioqKioqKioqKioqKioqKioqKioqKioqKioqKioqKioqKioqKioqKir/wAARCAIoBD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nPGP+p0f/ALCsH/s1dHXO&#10;eMf9To//AGFYP/Zq6OuOj/vFX/t38jWX8OPzCiiiuwy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c8Y/6nR/+wrB/wCzV0dc54x/1Oj/APYVg/8AZq6OuOj/ALxV/wC3fyNZfw4/&#10;MKKKK7D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4" o:spid="_x0000_s1027" type="#_x0000_t75" style="position:absolute;width:54108;height:2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">
                  <v:imagedata r:id="rId12" o:title=""/>
                </v:shape>
                <v:rect id="Retângulo 5" o:spid="_x0000_s1028" style="position:absolute;left:43719;top:22860;width:752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type="topAndBottom"/>
              </v:group>
            </w:pict>
          </mc:Fallback>
        </mc:AlternateContent>
      </w:r>
      <w:bookmarkEnd w:id="4"/>
    </w:p>
    <w:p w14:paraId="73B20DC2" w14:textId="62C8D130" w:rsidR="001861F8" w:rsidRDefault="001861F8" w:rsidP="00EA5372">
      <w:pPr>
        <w:pStyle w:val="Cabealho2"/>
        <w:outlineLvl w:val="1"/>
      </w:pPr>
      <w:bookmarkStart w:id="5" w:name="_Toc76115431"/>
      <w:r>
        <w:t>Serviços</w:t>
      </w:r>
      <w:bookmarkEnd w:id="5"/>
    </w:p>
    <w:p w14:paraId="68F45D5F" w14:textId="755FB4E3" w:rsidR="007965F7" w:rsidRPr="007965F7" w:rsidRDefault="007965F7" w:rsidP="007965F7">
      <w:r w:rsidRPr="007965F7">
        <w:t xml:space="preserve">O </w:t>
      </w:r>
      <w:proofErr w:type="spellStart"/>
      <w:r w:rsidRPr="007965F7">
        <w:t>LabRP</w:t>
      </w:r>
      <w:proofErr w:type="spellEnd"/>
      <w:r w:rsidRPr="007965F7">
        <w:t xml:space="preserve"> disponibiliza </w:t>
      </w:r>
      <w:r>
        <w:t xml:space="preserve">também </w:t>
      </w:r>
      <w:r w:rsidRPr="007965F7">
        <w:t>serviços ao público, dos quais se destacam:</w:t>
      </w:r>
    </w:p>
    <w:p w14:paraId="01AEE25A" w14:textId="77777777" w:rsidR="007965F7" w:rsidRPr="007965F7" w:rsidRDefault="007965F7" w:rsidP="007965F7">
      <w:r w:rsidRPr="007965F7">
        <w:t>• Centro de Reabilitação – Surge de uma parceria com a Associação Nova Aurora. Visa, sobretudo, a reabilitação e reintegração psicossocial de indivíduos em situação de Doença Mental. Tem por principal objetivo apoiar estes indivíduos, auxiliando-os a ultrapassar as limitações causadas pela doença e a conseguirem uma melhor qualidade de vida.</w:t>
      </w:r>
    </w:p>
    <w:p w14:paraId="2D2E4C32" w14:textId="028BE766" w:rsidR="007965F7" w:rsidRPr="007965F7" w:rsidRDefault="007965F7" w:rsidP="007965F7">
      <w:r w:rsidRPr="007965F7">
        <w:t>• Consultoria – Surge em colaboração com o Serviço de Educação Cont</w:t>
      </w:r>
      <w:r>
        <w:t>í</w:t>
      </w:r>
      <w:r w:rsidRPr="007965F7">
        <w:t xml:space="preserve">nua e o seu objetivo é apoiar as organizações que intervêm no âmbito da reabilitação psicossocial, psiquiatria e saúde mental, a integrar o paradigma de </w:t>
      </w:r>
      <w:proofErr w:type="spellStart"/>
      <w:r w:rsidRPr="007965F7">
        <w:rPr>
          <w:i/>
          <w:iCs/>
        </w:rPr>
        <w:t>Recovery</w:t>
      </w:r>
      <w:proofErr w:type="spellEnd"/>
      <w:r w:rsidR="00EA5372">
        <w:rPr>
          <w:i/>
          <w:iCs/>
        </w:rPr>
        <w:t xml:space="preserve"> </w:t>
      </w:r>
      <w:del w:id="6" w:author="Paulo Gomes" w:date="2021-07-14T16:41:00Z">
        <w:r w:rsidRPr="007965F7" w:rsidDel="00301836">
          <w:delText xml:space="preserve"> </w:delText>
        </w:r>
      </w:del>
      <w:r w:rsidRPr="007965F7">
        <w:t>e os princípios baseados em evidências. Procura, também, auxiliar as organizações no desenvolvimento de processos de garantia e gestão da qualidade e no desenvolvimento de sistemas de avaliação da eficiência dos serviços prestados, como qualquer outro tipo de serviço de consultoria.</w:t>
      </w:r>
    </w:p>
    <w:p w14:paraId="642DE82A" w14:textId="77777777" w:rsidR="007965F7" w:rsidRPr="007965F7" w:rsidRDefault="007965F7" w:rsidP="007965F7">
      <w:r w:rsidRPr="007965F7">
        <w:t xml:space="preserve">• </w:t>
      </w:r>
      <w:proofErr w:type="spellStart"/>
      <w:r w:rsidRPr="007965F7">
        <w:t>Counselling</w:t>
      </w:r>
      <w:proofErr w:type="spellEnd"/>
      <w:r w:rsidRPr="007965F7">
        <w:t xml:space="preserve"> – O objetivo do </w:t>
      </w:r>
      <w:proofErr w:type="spellStart"/>
      <w:r w:rsidRPr="007965F7">
        <w:t>counselling</w:t>
      </w:r>
      <w:proofErr w:type="spellEnd"/>
      <w:r w:rsidRPr="007965F7">
        <w:t xml:space="preserve"> é capacitar as pessoas com doença mental e/ou em situação de exclusão social a tomarem decisões pessoais. Outros dos seus </w:t>
      </w:r>
      <w:r w:rsidRPr="007965F7">
        <w:lastRenderedPageBreak/>
        <w:t>objetivos passam pela promoção da autodeterminação e confiança do seu principal público-alvo, de modo a possibilitar maior bem-estar, e uma melhor qualidade de vida e participação social.</w:t>
      </w:r>
    </w:p>
    <w:p w14:paraId="57AFBD03" w14:textId="003815AD" w:rsidR="0084228A" w:rsidRDefault="007965F7" w:rsidP="0074709E">
      <w:r w:rsidRPr="007965F7">
        <w:t xml:space="preserve">• Mentoring – O </w:t>
      </w:r>
      <w:proofErr w:type="spellStart"/>
      <w:r w:rsidRPr="007965F7">
        <w:t>LabRP</w:t>
      </w:r>
      <w:proofErr w:type="spellEnd"/>
      <w:r w:rsidRPr="007965F7">
        <w:t xml:space="preserve"> possui, na sua equipa, profissionais experientes e altamente qualificados, que através duma relação de tutoria contínua prestam apoio à atividade e ao desenvolvimento profissional.</w:t>
      </w:r>
    </w:p>
    <w:p w14:paraId="02A43976" w14:textId="713D0C67" w:rsidR="00C23185" w:rsidRDefault="00C23185" w:rsidP="0074709E"/>
    <w:p w14:paraId="4E11BDE5" w14:textId="19AEE92A" w:rsidR="00C23185" w:rsidRDefault="00C23185" w:rsidP="0074709E"/>
    <w:p w14:paraId="0FAA0C3B" w14:textId="24149399" w:rsidR="00C23185" w:rsidRDefault="00C23185" w:rsidP="0074709E"/>
    <w:p w14:paraId="446F28E0" w14:textId="77800079" w:rsidR="004A5158" w:rsidRDefault="004A5158" w:rsidP="0074709E"/>
    <w:p w14:paraId="18CF37FC" w14:textId="77777777" w:rsidR="0016263F" w:rsidRPr="0016263F" w:rsidRDefault="0016263F" w:rsidP="0016263F"/>
    <w:sectPr w:rsidR="0016263F" w:rsidRPr="0016263F" w:rsidSect="00FD1CE4">
      <w:footerReference w:type="default" r:id="rId13"/>
      <w:pgSz w:w="11900" w:h="16840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CABAC" w14:textId="77777777" w:rsidR="006A5B32" w:rsidRDefault="006A5B32" w:rsidP="007A24A2">
      <w:pPr>
        <w:spacing w:line="240" w:lineRule="auto"/>
      </w:pPr>
      <w:r>
        <w:separator/>
      </w:r>
    </w:p>
  </w:endnote>
  <w:endnote w:type="continuationSeparator" w:id="0">
    <w:p w14:paraId="220A6263" w14:textId="77777777" w:rsidR="006A5B32" w:rsidRDefault="006A5B32" w:rsidP="007A24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08674701"/>
      <w:docPartObj>
        <w:docPartGallery w:val="Page Numbers (Bottom of Page)"/>
        <w:docPartUnique/>
      </w:docPartObj>
    </w:sdtPr>
    <w:sdtContent>
      <w:p w14:paraId="60E562FA" w14:textId="40E8884C" w:rsidR="00B72242" w:rsidRDefault="00B72242" w:rsidP="00843FF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14:paraId="37D8E683" w14:textId="77777777" w:rsidR="00B72242" w:rsidRDefault="00B72242" w:rsidP="00B7224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2EB2" w14:textId="77777777" w:rsidR="006A5B32" w:rsidRDefault="006A5B32" w:rsidP="007A24A2">
      <w:pPr>
        <w:spacing w:line="240" w:lineRule="auto"/>
      </w:pPr>
      <w:r>
        <w:separator/>
      </w:r>
    </w:p>
  </w:footnote>
  <w:footnote w:type="continuationSeparator" w:id="0">
    <w:p w14:paraId="5957223D" w14:textId="77777777" w:rsidR="006A5B32" w:rsidRDefault="006A5B32" w:rsidP="007A24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78"/>
    <w:multiLevelType w:val="multilevel"/>
    <w:tmpl w:val="F0DA622E"/>
    <w:lvl w:ilvl="0">
      <w:start w:val="1"/>
      <w:numFmt w:val="decimal"/>
      <w:pStyle w:val="Cabealho1"/>
      <w:lvlText w:val="%1."/>
      <w:lvlJc w:val="left"/>
      <w:pPr>
        <w:ind w:left="2701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abealho2"/>
      <w:lvlText w:val="%1.%2."/>
      <w:lvlJc w:val="left"/>
      <w:pPr>
        <w:ind w:left="1143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abealho3"/>
      <w:lvlText w:val="%1.%2.%3."/>
      <w:lvlJc w:val="left"/>
      <w:pPr>
        <w:ind w:left="1287" w:hanging="720"/>
      </w:pPr>
      <w:rPr>
        <w:rFonts w:ascii="Porto Sans Bold" w:hAnsi="Porto Sans Bold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 w15:restartNumberingAfterBreak="0">
    <w:nsid w:val="03FF7E8E"/>
    <w:multiLevelType w:val="multilevel"/>
    <w:tmpl w:val="CE02D08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52" w:hanging="2160"/>
      </w:pPr>
      <w:rPr>
        <w:rFonts w:hint="default"/>
      </w:rPr>
    </w:lvl>
  </w:abstractNum>
  <w:abstractNum w:abstractNumId="2" w15:restartNumberingAfterBreak="0">
    <w:nsid w:val="042665FD"/>
    <w:multiLevelType w:val="hybridMultilevel"/>
    <w:tmpl w:val="9AB6D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743B3"/>
    <w:multiLevelType w:val="multilevel"/>
    <w:tmpl w:val="A9E065E6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4" w15:restartNumberingAfterBreak="0">
    <w:nsid w:val="0FC07B95"/>
    <w:multiLevelType w:val="multilevel"/>
    <w:tmpl w:val="C720C5E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5" w15:restartNumberingAfterBreak="0">
    <w:nsid w:val="14257C84"/>
    <w:multiLevelType w:val="multilevel"/>
    <w:tmpl w:val="3FD2A806"/>
    <w:lvl w:ilvl="0">
      <w:start w:val="4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6" w15:restartNumberingAfterBreak="0">
    <w:nsid w:val="14937029"/>
    <w:multiLevelType w:val="multilevel"/>
    <w:tmpl w:val="1BA04668"/>
    <w:styleLink w:val="Tes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D00B0"/>
    <w:multiLevelType w:val="hybridMultilevel"/>
    <w:tmpl w:val="7FE60D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45086"/>
    <w:multiLevelType w:val="multilevel"/>
    <w:tmpl w:val="F6B07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3B4C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4B3788"/>
    <w:multiLevelType w:val="multilevel"/>
    <w:tmpl w:val="49E09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FD375A"/>
    <w:multiLevelType w:val="multilevel"/>
    <w:tmpl w:val="9EE40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5FC3850"/>
    <w:multiLevelType w:val="multilevel"/>
    <w:tmpl w:val="E2962772"/>
    <w:lvl w:ilvl="0">
      <w:start w:val="1"/>
      <w:numFmt w:val="decimal"/>
      <w:lvlText w:val="%1."/>
      <w:lvlJc w:val="left"/>
      <w:pPr>
        <w:ind w:left="432" w:hanging="432"/>
      </w:pPr>
      <w:rPr>
        <w:rFonts w:ascii="Porto Sans Bold" w:hAnsi="Porto Sans Bold" w:hint="default"/>
        <w:b/>
        <w:i w:val="0"/>
        <w:color w:val="auto"/>
        <w:sz w:val="24"/>
        <w14:ligatures w14:val="no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Porto Sans Bold" w:hAnsi="Porto Sans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Porto Sans" w:hAnsi="Porto Sans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5016E1"/>
    <w:multiLevelType w:val="multilevel"/>
    <w:tmpl w:val="32E4B4A2"/>
    <w:lvl w:ilvl="0">
      <w:start w:val="1"/>
      <w:numFmt w:val="decimal"/>
      <w:lvlText w:val="%1."/>
      <w:lvlJc w:val="left"/>
      <w:pPr>
        <w:ind w:left="999" w:hanging="432"/>
      </w:pPr>
      <w:rPr>
        <w:rFonts w:ascii="Porto Sans Bold" w:hAnsi="Porto Sans Bold" w:hint="default"/>
        <w:b/>
        <w:i w:val="0"/>
        <w:color w:val="auto"/>
        <w:sz w:val="24"/>
        <w14:ligatures w14:val="none"/>
      </w:rPr>
    </w:lvl>
    <w:lvl w:ilvl="1">
      <w:start w:val="1"/>
      <w:numFmt w:val="decimal"/>
      <w:lvlText w:val="%1.%2."/>
      <w:lvlJc w:val="left"/>
      <w:pPr>
        <w:ind w:left="1143" w:hanging="576"/>
      </w:pPr>
      <w:rPr>
        <w:rFonts w:ascii="Porto Sans Bold" w:hAnsi="Porto Sans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ascii="Porto Sans Bold" w:hAnsi="Porto Sans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4" w15:restartNumberingAfterBreak="0">
    <w:nsid w:val="385561B7"/>
    <w:multiLevelType w:val="hybridMultilevel"/>
    <w:tmpl w:val="D042E8F8"/>
    <w:lvl w:ilvl="0" w:tplc="8AC2BE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C0A93"/>
    <w:multiLevelType w:val="multilevel"/>
    <w:tmpl w:val="23643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1993D95"/>
    <w:multiLevelType w:val="multilevel"/>
    <w:tmpl w:val="60FE6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862232"/>
    <w:multiLevelType w:val="multilevel"/>
    <w:tmpl w:val="0409001F"/>
    <w:numStyleLink w:val="111111"/>
  </w:abstractNum>
  <w:abstractNum w:abstractNumId="18" w15:restartNumberingAfterBreak="0">
    <w:nsid w:val="4E322836"/>
    <w:multiLevelType w:val="multilevel"/>
    <w:tmpl w:val="90F45B88"/>
    <w:lvl w:ilvl="0">
      <w:start w:val="1"/>
      <w:numFmt w:val="decimal"/>
      <w:lvlText w:val="%1."/>
      <w:lvlJc w:val="left"/>
      <w:pPr>
        <w:ind w:left="1152" w:hanging="432"/>
      </w:pPr>
      <w:rPr>
        <w:rFonts w:ascii="Porto Sans Bold" w:hAnsi="Porto Sans Bold" w:hint="default"/>
        <w:b/>
        <w:i w:val="0"/>
        <w:color w:val="auto"/>
        <w:sz w:val="24"/>
        <w14:ligatures w14:val="none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ascii="Porto Sans Bold" w:hAnsi="Porto Sans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Porto Sans" w:hAnsi="Porto Sans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9" w15:restartNumberingAfterBreak="0">
    <w:nsid w:val="4F54022E"/>
    <w:multiLevelType w:val="multilevel"/>
    <w:tmpl w:val="0548119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decimal"/>
      <w:lvlText w:val="%1.%2."/>
      <w:lvlJc w:val="left"/>
      <w:pPr>
        <w:ind w:left="1509" w:hanging="432"/>
      </w:pPr>
    </w:lvl>
    <w:lvl w:ilvl="2">
      <w:start w:val="1"/>
      <w:numFmt w:val="decimal"/>
      <w:lvlText w:val="%1.%2.%3."/>
      <w:lvlJc w:val="left"/>
      <w:pPr>
        <w:ind w:left="1941" w:hanging="504"/>
      </w:pPr>
    </w:lvl>
    <w:lvl w:ilvl="3">
      <w:start w:val="1"/>
      <w:numFmt w:val="decimal"/>
      <w:lvlText w:val="%1.%2.%3.%4."/>
      <w:lvlJc w:val="left"/>
      <w:pPr>
        <w:ind w:left="2445" w:hanging="648"/>
      </w:pPr>
    </w:lvl>
    <w:lvl w:ilvl="4">
      <w:start w:val="1"/>
      <w:numFmt w:val="decimal"/>
      <w:lvlText w:val="%1.%2.%3.%4.%5."/>
      <w:lvlJc w:val="left"/>
      <w:pPr>
        <w:ind w:left="2949" w:hanging="792"/>
      </w:pPr>
    </w:lvl>
    <w:lvl w:ilvl="5">
      <w:start w:val="1"/>
      <w:numFmt w:val="decimal"/>
      <w:lvlText w:val="%1.%2.%3.%4.%5.%6."/>
      <w:lvlJc w:val="left"/>
      <w:pPr>
        <w:ind w:left="3453" w:hanging="936"/>
      </w:pPr>
    </w:lvl>
    <w:lvl w:ilvl="6">
      <w:start w:val="1"/>
      <w:numFmt w:val="decimal"/>
      <w:lvlText w:val="%1.%2.%3.%4.%5.%6.%7."/>
      <w:lvlJc w:val="left"/>
      <w:pPr>
        <w:ind w:left="3957" w:hanging="1080"/>
      </w:pPr>
    </w:lvl>
    <w:lvl w:ilvl="7">
      <w:start w:val="1"/>
      <w:numFmt w:val="decimal"/>
      <w:lvlText w:val="%1.%2.%3.%4.%5.%6.%7.%8."/>
      <w:lvlJc w:val="left"/>
      <w:pPr>
        <w:ind w:left="4461" w:hanging="1224"/>
      </w:pPr>
    </w:lvl>
    <w:lvl w:ilvl="8">
      <w:start w:val="1"/>
      <w:numFmt w:val="decimal"/>
      <w:lvlText w:val="%1.%2.%3.%4.%5.%6.%7.%8.%9."/>
      <w:lvlJc w:val="left"/>
      <w:pPr>
        <w:ind w:left="5037" w:hanging="1440"/>
      </w:pPr>
    </w:lvl>
  </w:abstractNum>
  <w:abstractNum w:abstractNumId="20" w15:restartNumberingAfterBreak="0">
    <w:nsid w:val="57AA4D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0A2F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8351236"/>
    <w:multiLevelType w:val="hybridMultilevel"/>
    <w:tmpl w:val="93021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86BB4"/>
    <w:multiLevelType w:val="multilevel"/>
    <w:tmpl w:val="FE9C509C"/>
    <w:lvl w:ilvl="0">
      <w:start w:val="1"/>
      <w:numFmt w:val="decimal"/>
      <w:lvlText w:val="%1."/>
      <w:lvlJc w:val="left"/>
      <w:pPr>
        <w:ind w:left="432" w:hanging="432"/>
      </w:pPr>
      <w:rPr>
        <w:rFonts w:ascii="Porto Sans Bold" w:hAnsi="Porto Sans Bold" w:hint="default"/>
        <w:b/>
        <w:i w:val="0"/>
        <w:color w:val="auto"/>
        <w:sz w:val="24"/>
        <w14:ligatures w14:val="no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Porto Sans Bold" w:hAnsi="Porto Sans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AAB6A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BF4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54B1673"/>
    <w:multiLevelType w:val="multilevel"/>
    <w:tmpl w:val="6A36F806"/>
    <w:lvl w:ilvl="0">
      <w:start w:val="1"/>
      <w:numFmt w:val="decimal"/>
      <w:lvlText w:val="%1."/>
      <w:lvlJc w:val="left"/>
      <w:pPr>
        <w:ind w:left="432" w:hanging="432"/>
      </w:pPr>
      <w:rPr>
        <w:rFonts w:ascii="Porto Sans Bold" w:hAnsi="Porto Sans Bold" w:hint="default"/>
        <w:b/>
        <w:i w:val="0"/>
        <w:color w:val="auto"/>
        <w:sz w:val="24"/>
        <w14:ligatures w14:val="no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Porto Sans Bold" w:hAnsi="Porto Sans Bold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Porto Sans" w:hAnsi="Porto Sans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CD375C6"/>
    <w:multiLevelType w:val="multilevel"/>
    <w:tmpl w:val="C720C5E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num w:numId="1" w16cid:durableId="266273105">
    <w:abstractNumId w:val="3"/>
  </w:num>
  <w:num w:numId="2" w16cid:durableId="1867786860">
    <w:abstractNumId w:val="15"/>
  </w:num>
  <w:num w:numId="3" w16cid:durableId="405884092">
    <w:abstractNumId w:val="20"/>
  </w:num>
  <w:num w:numId="4" w16cid:durableId="1979996424">
    <w:abstractNumId w:val="11"/>
  </w:num>
  <w:num w:numId="5" w16cid:durableId="1686591946">
    <w:abstractNumId w:val="19"/>
  </w:num>
  <w:num w:numId="6" w16cid:durableId="9329329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8804840">
    <w:abstractNumId w:val="9"/>
  </w:num>
  <w:num w:numId="8" w16cid:durableId="130297115">
    <w:abstractNumId w:val="8"/>
  </w:num>
  <w:num w:numId="9" w16cid:durableId="1377509028">
    <w:abstractNumId w:val="10"/>
  </w:num>
  <w:num w:numId="10" w16cid:durableId="834223266">
    <w:abstractNumId w:val="16"/>
  </w:num>
  <w:num w:numId="11" w16cid:durableId="1644236152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21393689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63923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902186">
    <w:abstractNumId w:val="24"/>
  </w:num>
  <w:num w:numId="15" w16cid:durableId="279142778">
    <w:abstractNumId w:val="17"/>
  </w:num>
  <w:num w:numId="16" w16cid:durableId="1196699371">
    <w:abstractNumId w:val="12"/>
  </w:num>
  <w:num w:numId="17" w16cid:durableId="682778776">
    <w:abstractNumId w:val="13"/>
  </w:num>
  <w:num w:numId="18" w16cid:durableId="564491942">
    <w:abstractNumId w:val="21"/>
  </w:num>
  <w:num w:numId="19" w16cid:durableId="8832989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7679329">
    <w:abstractNumId w:val="14"/>
  </w:num>
  <w:num w:numId="21" w16cid:durableId="1737046435">
    <w:abstractNumId w:val="25"/>
  </w:num>
  <w:num w:numId="22" w16cid:durableId="853106972">
    <w:abstractNumId w:val="18"/>
  </w:num>
  <w:num w:numId="23" w16cid:durableId="1155679733">
    <w:abstractNumId w:val="26"/>
  </w:num>
  <w:num w:numId="24" w16cid:durableId="10018124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59144496">
    <w:abstractNumId w:val="23"/>
  </w:num>
  <w:num w:numId="26" w16cid:durableId="419564625">
    <w:abstractNumId w:val="0"/>
  </w:num>
  <w:num w:numId="27" w16cid:durableId="2062901846">
    <w:abstractNumId w:val="6"/>
  </w:num>
  <w:num w:numId="28" w16cid:durableId="312223249">
    <w:abstractNumId w:val="7"/>
  </w:num>
  <w:num w:numId="29" w16cid:durableId="1930000847">
    <w:abstractNumId w:val="0"/>
  </w:num>
  <w:num w:numId="30" w16cid:durableId="401104583">
    <w:abstractNumId w:val="0"/>
  </w:num>
  <w:num w:numId="31" w16cid:durableId="1305546091">
    <w:abstractNumId w:val="0"/>
  </w:num>
  <w:num w:numId="32" w16cid:durableId="290521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7402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46771091">
    <w:abstractNumId w:val="0"/>
  </w:num>
  <w:num w:numId="35" w16cid:durableId="144245912">
    <w:abstractNumId w:val="0"/>
  </w:num>
  <w:num w:numId="36" w16cid:durableId="959140806">
    <w:abstractNumId w:val="2"/>
  </w:num>
  <w:num w:numId="37" w16cid:durableId="1056392238">
    <w:abstractNumId w:val="22"/>
  </w:num>
  <w:num w:numId="38" w16cid:durableId="1678850421">
    <w:abstractNumId w:val="0"/>
  </w:num>
  <w:num w:numId="39" w16cid:durableId="394477289">
    <w:abstractNumId w:val="5"/>
  </w:num>
  <w:num w:numId="40" w16cid:durableId="1001464409">
    <w:abstractNumId w:val="4"/>
  </w:num>
  <w:num w:numId="41" w16cid:durableId="1083915792">
    <w:abstractNumId w:val="27"/>
  </w:num>
  <w:num w:numId="42" w16cid:durableId="17831857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o Gomes">
    <w15:presenceInfo w15:providerId="None" w15:userId="Paulo Go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1E"/>
    <w:rsid w:val="00012814"/>
    <w:rsid w:val="00012993"/>
    <w:rsid w:val="00026C4B"/>
    <w:rsid w:val="00026EDF"/>
    <w:rsid w:val="00026F81"/>
    <w:rsid w:val="00027F7B"/>
    <w:rsid w:val="000516FA"/>
    <w:rsid w:val="000561B5"/>
    <w:rsid w:val="00064DDA"/>
    <w:rsid w:val="00064EDA"/>
    <w:rsid w:val="00064F53"/>
    <w:rsid w:val="00067D5A"/>
    <w:rsid w:val="000701FC"/>
    <w:rsid w:val="00071080"/>
    <w:rsid w:val="000727AB"/>
    <w:rsid w:val="00076300"/>
    <w:rsid w:val="00076B87"/>
    <w:rsid w:val="00082706"/>
    <w:rsid w:val="000947A5"/>
    <w:rsid w:val="000963A3"/>
    <w:rsid w:val="000B7BAD"/>
    <w:rsid w:val="000D1403"/>
    <w:rsid w:val="000D26B4"/>
    <w:rsid w:val="000D2F5B"/>
    <w:rsid w:val="000E32A3"/>
    <w:rsid w:val="000F0056"/>
    <w:rsid w:val="000F13E0"/>
    <w:rsid w:val="00105C8F"/>
    <w:rsid w:val="001078B8"/>
    <w:rsid w:val="00117B68"/>
    <w:rsid w:val="00120489"/>
    <w:rsid w:val="00130493"/>
    <w:rsid w:val="0013130A"/>
    <w:rsid w:val="0013636A"/>
    <w:rsid w:val="00137D66"/>
    <w:rsid w:val="00137F24"/>
    <w:rsid w:val="00142C53"/>
    <w:rsid w:val="00153E66"/>
    <w:rsid w:val="0016263F"/>
    <w:rsid w:val="00171EEB"/>
    <w:rsid w:val="00181C0C"/>
    <w:rsid w:val="001861F8"/>
    <w:rsid w:val="001A10ED"/>
    <w:rsid w:val="001B1178"/>
    <w:rsid w:val="001B5DF7"/>
    <w:rsid w:val="001C4516"/>
    <w:rsid w:val="001D1537"/>
    <w:rsid w:val="001F26C6"/>
    <w:rsid w:val="0020242B"/>
    <w:rsid w:val="00202560"/>
    <w:rsid w:val="0021353A"/>
    <w:rsid w:val="00222D77"/>
    <w:rsid w:val="002440DD"/>
    <w:rsid w:val="00264BD6"/>
    <w:rsid w:val="00270C14"/>
    <w:rsid w:val="00291329"/>
    <w:rsid w:val="002B3155"/>
    <w:rsid w:val="002B5F05"/>
    <w:rsid w:val="002C00EA"/>
    <w:rsid w:val="002C070D"/>
    <w:rsid w:val="002C1ED9"/>
    <w:rsid w:val="002D4CEA"/>
    <w:rsid w:val="002E5588"/>
    <w:rsid w:val="002E59C3"/>
    <w:rsid w:val="002F446E"/>
    <w:rsid w:val="00301836"/>
    <w:rsid w:val="003052DA"/>
    <w:rsid w:val="00305ED5"/>
    <w:rsid w:val="00310A8E"/>
    <w:rsid w:val="00321796"/>
    <w:rsid w:val="00337E35"/>
    <w:rsid w:val="003431DA"/>
    <w:rsid w:val="0035036E"/>
    <w:rsid w:val="003642C6"/>
    <w:rsid w:val="00366888"/>
    <w:rsid w:val="003874D8"/>
    <w:rsid w:val="003B5F74"/>
    <w:rsid w:val="003B7146"/>
    <w:rsid w:val="003B78B4"/>
    <w:rsid w:val="003C47DD"/>
    <w:rsid w:val="003C68B9"/>
    <w:rsid w:val="003E318F"/>
    <w:rsid w:val="003E467C"/>
    <w:rsid w:val="003F21A4"/>
    <w:rsid w:val="003F598B"/>
    <w:rsid w:val="00400790"/>
    <w:rsid w:val="00402386"/>
    <w:rsid w:val="0040406E"/>
    <w:rsid w:val="004060AF"/>
    <w:rsid w:val="00417033"/>
    <w:rsid w:val="00424DB1"/>
    <w:rsid w:val="004260F9"/>
    <w:rsid w:val="00426E23"/>
    <w:rsid w:val="00427215"/>
    <w:rsid w:val="00432147"/>
    <w:rsid w:val="00433A16"/>
    <w:rsid w:val="00435944"/>
    <w:rsid w:val="00470808"/>
    <w:rsid w:val="004756A2"/>
    <w:rsid w:val="00493611"/>
    <w:rsid w:val="004A03D7"/>
    <w:rsid w:val="004A5158"/>
    <w:rsid w:val="004B0C1A"/>
    <w:rsid w:val="004B348E"/>
    <w:rsid w:val="004C18A9"/>
    <w:rsid w:val="00505E02"/>
    <w:rsid w:val="00506AC3"/>
    <w:rsid w:val="00516642"/>
    <w:rsid w:val="0052319A"/>
    <w:rsid w:val="00526F32"/>
    <w:rsid w:val="00532606"/>
    <w:rsid w:val="00543B03"/>
    <w:rsid w:val="005444FA"/>
    <w:rsid w:val="005571CA"/>
    <w:rsid w:val="00573881"/>
    <w:rsid w:val="00590487"/>
    <w:rsid w:val="005907E4"/>
    <w:rsid w:val="005941DD"/>
    <w:rsid w:val="00595300"/>
    <w:rsid w:val="00595301"/>
    <w:rsid w:val="0059584B"/>
    <w:rsid w:val="005A042C"/>
    <w:rsid w:val="005A7586"/>
    <w:rsid w:val="005D2F33"/>
    <w:rsid w:val="005D751D"/>
    <w:rsid w:val="005F0012"/>
    <w:rsid w:val="005F485A"/>
    <w:rsid w:val="005F4CBC"/>
    <w:rsid w:val="005F710F"/>
    <w:rsid w:val="00602823"/>
    <w:rsid w:val="00604A7C"/>
    <w:rsid w:val="00612742"/>
    <w:rsid w:val="00613B10"/>
    <w:rsid w:val="00614745"/>
    <w:rsid w:val="00625EED"/>
    <w:rsid w:val="00635801"/>
    <w:rsid w:val="0064335D"/>
    <w:rsid w:val="00643CA9"/>
    <w:rsid w:val="00656993"/>
    <w:rsid w:val="00656EF6"/>
    <w:rsid w:val="00660213"/>
    <w:rsid w:val="00670A0F"/>
    <w:rsid w:val="00690A9E"/>
    <w:rsid w:val="006A5B32"/>
    <w:rsid w:val="006B57AE"/>
    <w:rsid w:val="006B5C9D"/>
    <w:rsid w:val="006C053B"/>
    <w:rsid w:val="006C4C63"/>
    <w:rsid w:val="006C7861"/>
    <w:rsid w:val="006D34F9"/>
    <w:rsid w:val="006E1997"/>
    <w:rsid w:val="006E1B1B"/>
    <w:rsid w:val="006E3480"/>
    <w:rsid w:val="006E6701"/>
    <w:rsid w:val="006E6885"/>
    <w:rsid w:val="006E7960"/>
    <w:rsid w:val="006E7AA2"/>
    <w:rsid w:val="006F189F"/>
    <w:rsid w:val="006F34DF"/>
    <w:rsid w:val="00733CF6"/>
    <w:rsid w:val="007432E1"/>
    <w:rsid w:val="00746A6C"/>
    <w:rsid w:val="0074709E"/>
    <w:rsid w:val="00747193"/>
    <w:rsid w:val="0075342D"/>
    <w:rsid w:val="00754142"/>
    <w:rsid w:val="00765C5C"/>
    <w:rsid w:val="00766343"/>
    <w:rsid w:val="00770377"/>
    <w:rsid w:val="007705FA"/>
    <w:rsid w:val="007718C6"/>
    <w:rsid w:val="00777213"/>
    <w:rsid w:val="00791C10"/>
    <w:rsid w:val="00793505"/>
    <w:rsid w:val="007965F7"/>
    <w:rsid w:val="007A0A24"/>
    <w:rsid w:val="007A24A2"/>
    <w:rsid w:val="007A42A1"/>
    <w:rsid w:val="007B0D9F"/>
    <w:rsid w:val="007B3BB1"/>
    <w:rsid w:val="007C0880"/>
    <w:rsid w:val="007C44FB"/>
    <w:rsid w:val="00820E2D"/>
    <w:rsid w:val="008249FC"/>
    <w:rsid w:val="008370B9"/>
    <w:rsid w:val="00840368"/>
    <w:rsid w:val="0084070C"/>
    <w:rsid w:val="0084228A"/>
    <w:rsid w:val="0084586D"/>
    <w:rsid w:val="0085220A"/>
    <w:rsid w:val="0085285C"/>
    <w:rsid w:val="00853636"/>
    <w:rsid w:val="00866C67"/>
    <w:rsid w:val="00867ABA"/>
    <w:rsid w:val="008727E9"/>
    <w:rsid w:val="0088612E"/>
    <w:rsid w:val="00891F5E"/>
    <w:rsid w:val="008A1026"/>
    <w:rsid w:val="008A66A0"/>
    <w:rsid w:val="008B6DAC"/>
    <w:rsid w:val="008C3176"/>
    <w:rsid w:val="008D4C0E"/>
    <w:rsid w:val="008E11EE"/>
    <w:rsid w:val="008E1EDD"/>
    <w:rsid w:val="008E63F8"/>
    <w:rsid w:val="008F0253"/>
    <w:rsid w:val="008F5E08"/>
    <w:rsid w:val="00900942"/>
    <w:rsid w:val="00913AB2"/>
    <w:rsid w:val="009203D4"/>
    <w:rsid w:val="00924CC8"/>
    <w:rsid w:val="00931D88"/>
    <w:rsid w:val="00943379"/>
    <w:rsid w:val="009450D6"/>
    <w:rsid w:val="00946869"/>
    <w:rsid w:val="0095789B"/>
    <w:rsid w:val="00961D92"/>
    <w:rsid w:val="00972F1F"/>
    <w:rsid w:val="0097755F"/>
    <w:rsid w:val="009804F5"/>
    <w:rsid w:val="009B36F0"/>
    <w:rsid w:val="009B4D18"/>
    <w:rsid w:val="009C4CB7"/>
    <w:rsid w:val="009E76B5"/>
    <w:rsid w:val="00A002E9"/>
    <w:rsid w:val="00A00D2B"/>
    <w:rsid w:val="00A04179"/>
    <w:rsid w:val="00A14E6A"/>
    <w:rsid w:val="00A21962"/>
    <w:rsid w:val="00A220CC"/>
    <w:rsid w:val="00A36A3D"/>
    <w:rsid w:val="00A425E3"/>
    <w:rsid w:val="00A51130"/>
    <w:rsid w:val="00A53BF2"/>
    <w:rsid w:val="00A6523D"/>
    <w:rsid w:val="00A67C72"/>
    <w:rsid w:val="00A732D0"/>
    <w:rsid w:val="00A82413"/>
    <w:rsid w:val="00A904C9"/>
    <w:rsid w:val="00A97129"/>
    <w:rsid w:val="00AA2495"/>
    <w:rsid w:val="00AB0F38"/>
    <w:rsid w:val="00AB10B5"/>
    <w:rsid w:val="00AB2056"/>
    <w:rsid w:val="00AB3806"/>
    <w:rsid w:val="00AC75A7"/>
    <w:rsid w:val="00AD6A8E"/>
    <w:rsid w:val="00AE3449"/>
    <w:rsid w:val="00AE361E"/>
    <w:rsid w:val="00B1276C"/>
    <w:rsid w:val="00B16C05"/>
    <w:rsid w:val="00B227EE"/>
    <w:rsid w:val="00B34D23"/>
    <w:rsid w:val="00B36D44"/>
    <w:rsid w:val="00B372E9"/>
    <w:rsid w:val="00B37432"/>
    <w:rsid w:val="00B42660"/>
    <w:rsid w:val="00B46FE1"/>
    <w:rsid w:val="00B61632"/>
    <w:rsid w:val="00B710BF"/>
    <w:rsid w:val="00B72242"/>
    <w:rsid w:val="00B843DC"/>
    <w:rsid w:val="00B91359"/>
    <w:rsid w:val="00BA5B34"/>
    <w:rsid w:val="00BB0061"/>
    <w:rsid w:val="00BB12BA"/>
    <w:rsid w:val="00BB52D5"/>
    <w:rsid w:val="00BC6248"/>
    <w:rsid w:val="00BC7D0A"/>
    <w:rsid w:val="00BD7D05"/>
    <w:rsid w:val="00C1041D"/>
    <w:rsid w:val="00C11B2F"/>
    <w:rsid w:val="00C12D52"/>
    <w:rsid w:val="00C16CD1"/>
    <w:rsid w:val="00C23185"/>
    <w:rsid w:val="00C265D7"/>
    <w:rsid w:val="00C55209"/>
    <w:rsid w:val="00C56BF2"/>
    <w:rsid w:val="00C574E5"/>
    <w:rsid w:val="00C60825"/>
    <w:rsid w:val="00C65ADF"/>
    <w:rsid w:val="00C748CF"/>
    <w:rsid w:val="00C853BC"/>
    <w:rsid w:val="00C8757A"/>
    <w:rsid w:val="00C948C9"/>
    <w:rsid w:val="00CA0704"/>
    <w:rsid w:val="00CA2793"/>
    <w:rsid w:val="00CB2F8A"/>
    <w:rsid w:val="00CB302C"/>
    <w:rsid w:val="00CC3B88"/>
    <w:rsid w:val="00CC55A6"/>
    <w:rsid w:val="00CD741E"/>
    <w:rsid w:val="00CE34EC"/>
    <w:rsid w:val="00CE6528"/>
    <w:rsid w:val="00CF1DB7"/>
    <w:rsid w:val="00D00096"/>
    <w:rsid w:val="00D00321"/>
    <w:rsid w:val="00D14B46"/>
    <w:rsid w:val="00D23E10"/>
    <w:rsid w:val="00D24B02"/>
    <w:rsid w:val="00D30C5A"/>
    <w:rsid w:val="00D46C17"/>
    <w:rsid w:val="00D5315C"/>
    <w:rsid w:val="00D700A0"/>
    <w:rsid w:val="00D7323D"/>
    <w:rsid w:val="00D82E44"/>
    <w:rsid w:val="00D91D31"/>
    <w:rsid w:val="00D93D9F"/>
    <w:rsid w:val="00DB6D3D"/>
    <w:rsid w:val="00DC4169"/>
    <w:rsid w:val="00DD59E7"/>
    <w:rsid w:val="00DD5C79"/>
    <w:rsid w:val="00DD60B0"/>
    <w:rsid w:val="00DE64EF"/>
    <w:rsid w:val="00DF061D"/>
    <w:rsid w:val="00E03449"/>
    <w:rsid w:val="00E16843"/>
    <w:rsid w:val="00E1781C"/>
    <w:rsid w:val="00E246CE"/>
    <w:rsid w:val="00E31EA1"/>
    <w:rsid w:val="00E32000"/>
    <w:rsid w:val="00E32501"/>
    <w:rsid w:val="00E370BB"/>
    <w:rsid w:val="00E4003D"/>
    <w:rsid w:val="00E45F48"/>
    <w:rsid w:val="00E466FC"/>
    <w:rsid w:val="00E60C6C"/>
    <w:rsid w:val="00E63E39"/>
    <w:rsid w:val="00E679D9"/>
    <w:rsid w:val="00E83907"/>
    <w:rsid w:val="00E904B9"/>
    <w:rsid w:val="00EA269D"/>
    <w:rsid w:val="00EA4F98"/>
    <w:rsid w:val="00EA5372"/>
    <w:rsid w:val="00EA6B54"/>
    <w:rsid w:val="00EB76AC"/>
    <w:rsid w:val="00EC1F5D"/>
    <w:rsid w:val="00EE1D9D"/>
    <w:rsid w:val="00EE5EE2"/>
    <w:rsid w:val="00F12CDB"/>
    <w:rsid w:val="00F16B0E"/>
    <w:rsid w:val="00F30790"/>
    <w:rsid w:val="00F47946"/>
    <w:rsid w:val="00F62DF8"/>
    <w:rsid w:val="00F67864"/>
    <w:rsid w:val="00F75698"/>
    <w:rsid w:val="00F83E8A"/>
    <w:rsid w:val="00F96AD4"/>
    <w:rsid w:val="00FA7356"/>
    <w:rsid w:val="00FB1385"/>
    <w:rsid w:val="00FB2117"/>
    <w:rsid w:val="00FB52F3"/>
    <w:rsid w:val="00FC5B1C"/>
    <w:rsid w:val="00FC620A"/>
    <w:rsid w:val="00FD1CE4"/>
    <w:rsid w:val="00FE0BA2"/>
    <w:rsid w:val="00FE3A66"/>
    <w:rsid w:val="00FE44C3"/>
    <w:rsid w:val="00FF00E7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F60CD"/>
  <w15:chartTrackingRefBased/>
  <w15:docId w15:val="{85C92325-A4ED-FA40-9B0D-493C89AC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6C"/>
    <w:pPr>
      <w:spacing w:line="360" w:lineRule="auto"/>
      <w:jc w:val="both"/>
    </w:pPr>
    <w:rPr>
      <w:rFonts w:ascii="Porto Sans" w:hAnsi="Porto Sans"/>
      <w:lang w:val="pt-PT"/>
    </w:rPr>
  </w:style>
  <w:style w:type="paragraph" w:styleId="Ttulo1">
    <w:name w:val="heading 1"/>
    <w:basedOn w:val="Normal"/>
    <w:next w:val="Normal"/>
    <w:link w:val="Ttulo1Carter"/>
    <w:uiPriority w:val="9"/>
    <w:rsid w:val="00690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rsid w:val="003E467C"/>
    <w:pPr>
      <w:keepNext/>
      <w:keepLines/>
      <w:numPr>
        <w:ilvl w:val="1"/>
        <w:numId w:val="15"/>
      </w:numPr>
      <w:spacing w:before="120" w:after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rsid w:val="005444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Ttulo1"/>
    <w:next w:val="Normal"/>
    <w:qFormat/>
    <w:rsid w:val="00D00096"/>
    <w:pPr>
      <w:keepNext w:val="0"/>
      <w:keepLines w:val="0"/>
      <w:numPr>
        <w:numId w:val="26"/>
      </w:numPr>
      <w:spacing w:before="120" w:after="240"/>
      <w:ind w:left="999"/>
    </w:pPr>
    <w:rPr>
      <w:rFonts w:ascii="Porto Sans" w:eastAsiaTheme="minorHAnsi" w:hAnsi="Porto Sans" w:cs="Times New Roman"/>
      <w:b/>
      <w:noProof/>
      <w:color w:val="auto"/>
      <w:sz w:val="24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90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CD741E"/>
    <w:rPr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CD741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noProof/>
      <w:color w:val="000000"/>
      <w:lang w:val="en-GB"/>
    </w:rPr>
  </w:style>
  <w:style w:type="character" w:styleId="nfase">
    <w:name w:val="Emphasis"/>
    <w:basedOn w:val="Tipodeletrapredefinidodopargrafo"/>
    <w:uiPriority w:val="20"/>
    <w:rsid w:val="00E60C6C"/>
    <w:rPr>
      <w:i/>
      <w:iCs/>
    </w:rPr>
  </w:style>
  <w:style w:type="paragraph" w:styleId="Cabealhodondice">
    <w:name w:val="TOC Heading"/>
    <w:basedOn w:val="Normal"/>
    <w:next w:val="Normal"/>
    <w:uiPriority w:val="39"/>
    <w:unhideWhenUsed/>
    <w:rsid w:val="00E60C6C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1041D"/>
    <w:pPr>
      <w:spacing w:before="120" w:after="120" w:line="276" w:lineRule="auto"/>
      <w:jc w:val="left"/>
    </w:pPr>
    <w:rPr>
      <w:rFonts w:cs="Times New Roman (Body CS)"/>
      <w:bCs/>
      <w:noProof/>
      <w:szCs w:val="20"/>
    </w:rPr>
  </w:style>
  <w:style w:type="character" w:styleId="Hiperligao">
    <w:name w:val="Hyperlink"/>
    <w:basedOn w:val="Tipodeletrapredefinidodopargrafo"/>
    <w:uiPriority w:val="99"/>
    <w:unhideWhenUsed/>
    <w:rsid w:val="00E60C6C"/>
    <w:rPr>
      <w:color w:val="0563C1" w:themeColor="hyperlink"/>
      <w:u w:val="single"/>
    </w:rPr>
  </w:style>
  <w:style w:type="paragraph" w:customStyle="1" w:styleId="Cabealho2">
    <w:name w:val="Cabeçalho 2"/>
    <w:basedOn w:val="Cabealho1"/>
    <w:next w:val="Normal"/>
    <w:qFormat/>
    <w:rsid w:val="00D00096"/>
    <w:pPr>
      <w:numPr>
        <w:ilvl w:val="1"/>
      </w:numPr>
      <w:spacing w:before="240"/>
    </w:pPr>
    <w:rPr>
      <w:lang w:val="en-US"/>
    </w:rPr>
  </w:style>
  <w:style w:type="numbering" w:customStyle="1" w:styleId="Tese">
    <w:name w:val="Tese"/>
    <w:uiPriority w:val="99"/>
    <w:rsid w:val="003E467C"/>
    <w:pPr>
      <w:numPr>
        <w:numId w:val="27"/>
      </w:numPr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E467C"/>
    <w:rPr>
      <w:rFonts w:ascii="Porto Sans" w:eastAsiaTheme="majorEastAsia" w:hAnsi="Porto Sans" w:cstheme="majorBidi"/>
      <w:b/>
      <w:szCs w:val="26"/>
      <w:lang w:val="pt-PT"/>
    </w:rPr>
  </w:style>
  <w:style w:type="paragraph" w:styleId="PargrafodaLista">
    <w:name w:val="List Paragraph"/>
    <w:basedOn w:val="Normal"/>
    <w:uiPriority w:val="34"/>
    <w:rsid w:val="003E467C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3E467C"/>
    <w:pPr>
      <w:numPr>
        <w:numId w:val="14"/>
      </w:numPr>
    </w:pPr>
  </w:style>
  <w:style w:type="paragraph" w:customStyle="1" w:styleId="Cabealho3">
    <w:name w:val="Cabeçalho 3"/>
    <w:basedOn w:val="Cabealho2"/>
    <w:next w:val="Normal"/>
    <w:qFormat/>
    <w:rsid w:val="00D00096"/>
    <w:pPr>
      <w:numPr>
        <w:ilvl w:val="2"/>
      </w:numPr>
    </w:pPr>
  </w:style>
  <w:style w:type="paragraph" w:styleId="Cabealho">
    <w:name w:val="header"/>
    <w:basedOn w:val="Normal"/>
    <w:link w:val="CabealhoCarter"/>
    <w:uiPriority w:val="99"/>
    <w:unhideWhenUsed/>
    <w:rsid w:val="007A24A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4A2"/>
    <w:rPr>
      <w:rFonts w:ascii="Porto Sans" w:hAnsi="Porto San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B72242"/>
    <w:pPr>
      <w:tabs>
        <w:tab w:val="center" w:pos="4680"/>
        <w:tab w:val="right" w:pos="9360"/>
      </w:tabs>
      <w:spacing w:line="240" w:lineRule="auto"/>
    </w:pPr>
    <w:rPr>
      <w:b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B72242"/>
    <w:rPr>
      <w:rFonts w:ascii="Porto Sans" w:hAnsi="Porto Sans"/>
      <w:b/>
      <w:sz w:val="20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B72242"/>
  </w:style>
  <w:style w:type="paragraph" w:styleId="ndice9">
    <w:name w:val="toc 9"/>
    <w:basedOn w:val="Normal"/>
    <w:next w:val="Normal"/>
    <w:autoRedefine/>
    <w:uiPriority w:val="39"/>
    <w:semiHidden/>
    <w:unhideWhenUsed/>
    <w:rsid w:val="00D00096"/>
    <w:pPr>
      <w:spacing w:after="100"/>
      <w:ind w:left="1920"/>
    </w:pPr>
  </w:style>
  <w:style w:type="paragraph" w:styleId="Reviso">
    <w:name w:val="Revision"/>
    <w:hidden/>
    <w:uiPriority w:val="99"/>
    <w:semiHidden/>
    <w:rsid w:val="00746A6C"/>
    <w:rPr>
      <w:rFonts w:ascii="Porto Sans" w:hAnsi="Porto Sans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824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2413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2413"/>
    <w:rPr>
      <w:rFonts w:ascii="Porto Sans" w:hAnsi="Porto San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24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2413"/>
    <w:rPr>
      <w:rFonts w:ascii="Porto Sans" w:hAnsi="Porto Sans"/>
      <w:b/>
      <w:bCs/>
      <w:sz w:val="20"/>
      <w:szCs w:val="20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7C44FB"/>
    <w:pPr>
      <w:tabs>
        <w:tab w:val="left" w:pos="880"/>
        <w:tab w:val="right" w:leader="dot" w:pos="8488"/>
      </w:tabs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D5315C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6F18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2C1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E44C3"/>
    <w:pPr>
      <w:spacing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E44C3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E44C3"/>
    <w:rPr>
      <w:vertAlign w:val="superscri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44FA"/>
    <w:rPr>
      <w:rFonts w:asciiTheme="majorHAnsi" w:eastAsiaTheme="majorEastAsia" w:hAnsiTheme="majorHAnsi" w:cstheme="majorBidi"/>
      <w:color w:val="1F3763" w:themeColor="accent1" w:themeShade="7F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2C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2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f5_es xmlns="25b9dcc5-e072-4ac9-baf0-d29c45e79b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519BFB3A9EA4F965FB1056D2DE73F" ma:contentTypeVersion="10" ma:contentTypeDescription="Criar um novo documento." ma:contentTypeScope="" ma:versionID="9f0b9e9cda7384ffcce4a4068af41185">
  <xsd:schema xmlns:xsd="http://www.w3.org/2001/XMLSchema" xmlns:xs="http://www.w3.org/2001/XMLSchema" xmlns:p="http://schemas.microsoft.com/office/2006/metadata/properties" xmlns:ns2="5776f643-7796-42dc-888a-7411ff711717" xmlns:ns3="25b9dcc5-e072-4ac9-baf0-d29c45e79b01" targetNamespace="http://schemas.microsoft.com/office/2006/metadata/properties" ma:root="true" ma:fieldsID="e309eb315f4be96ba3c3a2e952738bc5" ns2:_="" ns3:_="">
    <xsd:import namespace="5776f643-7796-42dc-888a-7411ff711717"/>
    <xsd:import namespace="25b9dcc5-e072-4ac9-baf0-d29c45e79b0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Observa_x00e7__x00f5_e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f643-7796-42dc-888a-7411ff7117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9dcc5-e072-4ac9-baf0-d29c45e79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f5_es" ma:index="12" nillable="true" ma:displayName="Observações" ma:internalName="Observa_x00e7__x00f5_es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A5F5BC-9D22-4292-9EB6-C8EEA9754AD2}">
  <ds:schemaRefs>
    <ds:schemaRef ds:uri="http://schemas.microsoft.com/office/2006/metadata/properties"/>
    <ds:schemaRef ds:uri="http://schemas.microsoft.com/office/infopath/2007/PartnerControls"/>
    <ds:schemaRef ds:uri="25b9dcc5-e072-4ac9-baf0-d29c45e79b01"/>
  </ds:schemaRefs>
</ds:datastoreItem>
</file>

<file path=customXml/itemProps2.xml><?xml version="1.0" encoding="utf-8"?>
<ds:datastoreItem xmlns:ds="http://schemas.openxmlformats.org/officeDocument/2006/customXml" ds:itemID="{AB920A1F-CDED-4661-84C1-4AC8DDF356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f643-7796-42dc-888a-7411ff711717"/>
    <ds:schemaRef ds:uri="25b9dcc5-e072-4ac9-baf0-d29c45e79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C9A154-0958-4300-AF34-958236AFCD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B7E24A-F28F-5F4C-859E-CD9A0788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862</Words>
  <Characters>4655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 ESS|P.Porto</dc:creator>
  <cp:keywords/>
  <dc:description/>
  <cp:lastModifiedBy>Paulo Gomes</cp:lastModifiedBy>
  <cp:revision>19</cp:revision>
  <dcterms:created xsi:type="dcterms:W3CDTF">2021-07-02T09:51:00Z</dcterms:created>
  <dcterms:modified xsi:type="dcterms:W3CDTF">2023-03-20T17:49:00Z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0x010100473519BFB3A9EA4F965FB1056D2DE73F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76dca385-3506-30df-a5dc-5890b7481387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5_1">
    <vt:lpwstr>Chicago Manual of Style 17th edition (full note)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6_1">
    <vt:lpwstr>Chicago Manual of Style 17th edition (note)</vt:lpwstr>
  </property>
  <property fmtid="{D5CDD505-2E9C-101B-9397-08002B2CF9AE}" pid="20" name="Mendeley Recent Style Id 7_1">
    <vt:lpwstr>http://www.zotero.org/styles/vancouver</vt:lpwstr>
  </property>
  <property fmtid="{D5CDD505-2E9C-101B-9397-08002B2CF9AE}" pid="21" name="Mendeley Recent Style Name 7_1">
    <vt:lpwstr>Vancouver</vt:lpwstr>
  </property>
  <property fmtid="{D5CDD505-2E9C-101B-9397-08002B2CF9AE}" pid="22" name="Mendeley Recent Style Id 8_1">
    <vt:lpwstr>http://csl.mendeley.com/styles/624544401/vancouver-2</vt:lpwstr>
  </property>
  <property fmtid="{D5CDD505-2E9C-101B-9397-08002B2CF9AE}" pid="23" name="Mendeley Recent Style Name 8_1">
    <vt:lpwstr>Vancouver - Mafalda Ferreira</vt:lpwstr>
  </property>
  <property fmtid="{D5CDD505-2E9C-101B-9397-08002B2CF9AE}" pid="24" name="Mendeley Recent Style Id 9_1">
    <vt:lpwstr>http://csl.mendeley.com/styles/624544401/vancouver</vt:lpwstr>
  </property>
  <property fmtid="{D5CDD505-2E9C-101B-9397-08002B2CF9AE}" pid="25" name="Mendeley Recent Style Name 9_1">
    <vt:lpwstr>Vancouver - Mafalda Ferreira</vt:lpwstr>
  </property>
</Properties>
</file>